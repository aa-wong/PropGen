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B152" w14:textId="73A11F55" w:rsidR="00F34E65" w:rsidRPr="00F34E65" w:rsidRDefault="00CA5C77" w:rsidP="00F34E65">
      <w:pPr>
        <w:spacing w:line="360" w:lineRule="auto"/>
        <w:jc w:val="center"/>
        <w:rPr>
          <w:b/>
          <w:bCs/>
          <w:color w:val="C45911" w:themeColor="accent2" w:themeShade="BF"/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>INPIXON</w:t>
      </w:r>
      <w:r w:rsidR="00F34E65" w:rsidRPr="00C67408">
        <w:rPr>
          <w:b/>
          <w:bCs/>
          <w:color w:val="C45911" w:themeColor="accent2" w:themeShade="BF"/>
          <w:sz w:val="24"/>
          <w:szCs w:val="24"/>
        </w:rPr>
        <w:t xml:space="preserve"> NEW SUPPLIER AND SERVICES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5760"/>
      </w:tblGrid>
      <w:tr w:rsidR="00F34E65" w14:paraId="1EDC9EF9" w14:textId="77777777" w:rsidTr="0005565E">
        <w:trPr>
          <w:jc w:val="center"/>
        </w:trPr>
        <w:tc>
          <w:tcPr>
            <w:tcW w:w="4855" w:type="dxa"/>
          </w:tcPr>
          <w:p w14:paraId="1534BD62" w14:textId="5BAE4135" w:rsidR="00F34E65" w:rsidRPr="00F34E65" w:rsidRDefault="00F34E65" w:rsidP="00F34E6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34E65">
              <w:rPr>
                <w:b/>
                <w:bCs/>
                <w:color w:val="C45911" w:themeColor="accent2" w:themeShade="BF"/>
                <w:sz w:val="24"/>
                <w:szCs w:val="24"/>
              </w:rPr>
              <w:t>Supplier Name:</w:t>
            </w:r>
          </w:p>
        </w:tc>
        <w:tc>
          <w:tcPr>
            <w:tcW w:w="5760" w:type="dxa"/>
          </w:tcPr>
          <w:p w14:paraId="2352142C" w14:textId="27E2838A" w:rsidR="00F34E65" w:rsidRPr="00EC2C89" w:rsidRDefault="00EC2C89" w:rsidP="00F34E65">
            <w:pPr>
              <w:spacing w:line="360" w:lineRule="auto"/>
              <w:rPr>
                <w:color w:val="C45911" w:themeColor="accent2" w:themeShade="BF"/>
                <w:sz w:val="24"/>
                <w:szCs w:val="24"/>
              </w:rPr>
            </w:pPr>
            <w:r w:rsidRPr="00EC2C89">
              <w:rPr>
                <w:color w:val="2E74B5" w:themeColor="accent5" w:themeShade="BF"/>
                <w:sz w:val="24"/>
                <w:szCs w:val="24"/>
              </w:rPr>
              <w:t>Inpixon</w:t>
            </w:r>
          </w:p>
        </w:tc>
      </w:tr>
      <w:tr w:rsidR="00F34E65" w14:paraId="318712E1" w14:textId="77777777" w:rsidTr="0005565E">
        <w:trPr>
          <w:jc w:val="center"/>
        </w:trPr>
        <w:tc>
          <w:tcPr>
            <w:tcW w:w="4855" w:type="dxa"/>
          </w:tcPr>
          <w:p w14:paraId="10CB78C6" w14:textId="6E3613AE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Supplier Description:</w:t>
            </w:r>
          </w:p>
        </w:tc>
        <w:tc>
          <w:tcPr>
            <w:tcW w:w="5760" w:type="dxa"/>
          </w:tcPr>
          <w:p w14:paraId="435620FE" w14:textId="77777777" w:rsidR="00BB7F5C" w:rsidRPr="00BB7F5C" w:rsidRDefault="00BB7F5C" w:rsidP="00BB7F5C">
            <w:pPr>
              <w:rPr>
                <w:rFonts w:ascii="Helvetica" w:hAnsi="Helvetica" w:cs="Helvetica"/>
                <w:color w:val="000000"/>
                <w:sz w:val="30"/>
                <w:szCs w:val="30"/>
                <w:shd w:val="clear" w:color="auto" w:fill="FCFBFB"/>
                <w:lang w:val="en-CA"/>
              </w:rPr>
            </w:pPr>
            <w:r>
              <w:rPr>
                <w:rFonts w:ascii="Helvetica" w:hAnsi="Helvetica" w:cs="Helvetica"/>
                <w:color w:val="000000"/>
                <w:sz w:val="30"/>
                <w:szCs w:val="30"/>
                <w:shd w:val="clear" w:color="auto" w:fill="FCFBFB"/>
              </w:rPr>
              <w:t xml:space="preserve">Inpixon </w:t>
            </w:r>
            <w:r w:rsidRPr="00BB7F5C">
              <w:rPr>
                <w:rFonts w:ascii="Helvetica" w:hAnsi="Helvetica" w:cs="Helvetica"/>
                <w:color w:val="000000"/>
                <w:sz w:val="30"/>
                <w:szCs w:val="30"/>
                <w:shd w:val="clear" w:color="auto" w:fill="FCFBFB"/>
                <w:lang w:val="en-CA"/>
              </w:rPr>
              <w:t>is an indoor intelligence company that specializes in capturing, interpreting and giving context to indoor data so it can be translated into actionable intelligence.</w:t>
            </w:r>
          </w:p>
          <w:p w14:paraId="68E4EDE3" w14:textId="5A3C81B8" w:rsidR="00F34E65" w:rsidRPr="00194E17" w:rsidRDefault="00BB7F5C" w:rsidP="00BB7F5C">
            <w:pPr>
              <w:rPr>
                <w:rFonts w:ascii="Helvetica" w:hAnsi="Helvetica" w:cs="Helvetica"/>
                <w:color w:val="000000"/>
                <w:sz w:val="30"/>
                <w:szCs w:val="30"/>
                <w:shd w:val="clear" w:color="auto" w:fill="FCFBFB"/>
              </w:rPr>
            </w:pPr>
            <w:r>
              <w:rPr>
                <w:rFonts w:ascii="Helvetica" w:hAnsi="Helvetica" w:cs="Helvetica"/>
                <w:color w:val="000000"/>
                <w:sz w:val="30"/>
                <w:szCs w:val="30"/>
                <w:shd w:val="clear" w:color="auto" w:fill="FCFBFB"/>
              </w:rPr>
              <w:br/>
            </w:r>
          </w:p>
        </w:tc>
      </w:tr>
      <w:tr w:rsidR="00F34E65" w14:paraId="7A024ABD" w14:textId="77777777" w:rsidTr="0005565E">
        <w:trPr>
          <w:jc w:val="center"/>
        </w:trPr>
        <w:tc>
          <w:tcPr>
            <w:tcW w:w="4855" w:type="dxa"/>
          </w:tcPr>
          <w:p w14:paraId="25EC0D6B" w14:textId="5009F40E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Supplier Contact:</w:t>
            </w:r>
          </w:p>
        </w:tc>
        <w:tc>
          <w:tcPr>
            <w:tcW w:w="5760" w:type="dxa"/>
          </w:tcPr>
          <w:p w14:paraId="6BCB86E1" w14:textId="2F8098B5" w:rsidR="00F34E65" w:rsidRDefault="00BB7F5C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Vinay Iyer, Enterprise Account Executive</w:t>
            </w:r>
          </w:p>
        </w:tc>
      </w:tr>
      <w:tr w:rsidR="00F34E65" w14:paraId="3C4DA793" w14:textId="77777777" w:rsidTr="0005565E">
        <w:trPr>
          <w:jc w:val="center"/>
        </w:trPr>
        <w:tc>
          <w:tcPr>
            <w:tcW w:w="4855" w:type="dxa"/>
          </w:tcPr>
          <w:p w14:paraId="44FA2F2B" w14:textId="04564754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Supplier Contact Email:</w:t>
            </w:r>
          </w:p>
        </w:tc>
        <w:tc>
          <w:tcPr>
            <w:tcW w:w="5760" w:type="dxa"/>
          </w:tcPr>
          <w:p w14:paraId="4CF05DDC" w14:textId="5D86E360" w:rsidR="00F34E65" w:rsidRDefault="00BB7F5C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Vinay.iyer@inpixon.com</w:t>
            </w:r>
          </w:p>
        </w:tc>
      </w:tr>
      <w:tr w:rsidR="00F34E65" w14:paraId="0B4C2C16" w14:textId="77777777" w:rsidTr="0005565E">
        <w:trPr>
          <w:jc w:val="center"/>
        </w:trPr>
        <w:tc>
          <w:tcPr>
            <w:tcW w:w="4855" w:type="dxa"/>
          </w:tcPr>
          <w:p w14:paraId="5BC7434B" w14:textId="77777777" w:rsidR="00F34E65" w:rsidRDefault="00F34E65" w:rsidP="00F34E65">
            <w:pPr>
              <w:pStyle w:val="ListParagraph"/>
              <w:numPr>
                <w:ilvl w:val="0"/>
                <w:numId w:val="1"/>
              </w:numPr>
              <w:rPr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 xml:space="preserve">Supplier Supporting Document: </w:t>
            </w:r>
            <w:r w:rsidRPr="00C67408">
              <w:rPr>
                <w:color w:val="C45911" w:themeColor="accent2" w:themeShade="BF"/>
                <w:sz w:val="24"/>
                <w:szCs w:val="24"/>
              </w:rPr>
              <w:t>If supporting documents are available like certification or assessment reports.</w:t>
            </w:r>
          </w:p>
          <w:p w14:paraId="0A228667" w14:textId="139D6A03" w:rsidR="00194E17" w:rsidRPr="00194E17" w:rsidRDefault="00194E17" w:rsidP="00194E17">
            <w:pPr>
              <w:pStyle w:val="ListParagraph"/>
              <w:rPr>
                <w:color w:val="C45911" w:themeColor="accent2" w:themeShade="BF"/>
                <w:sz w:val="24"/>
                <w:szCs w:val="24"/>
              </w:rPr>
            </w:pPr>
            <w:r w:rsidRPr="00194E17">
              <w:rPr>
                <w:color w:val="000000" w:themeColor="text1"/>
                <w:sz w:val="24"/>
                <w:szCs w:val="24"/>
              </w:rPr>
              <w:t>* Not mandatory</w:t>
            </w:r>
          </w:p>
        </w:tc>
        <w:tc>
          <w:tcPr>
            <w:tcW w:w="5760" w:type="dxa"/>
          </w:tcPr>
          <w:p w14:paraId="698AC248" w14:textId="02C7A22B" w:rsidR="00F34E65" w:rsidRDefault="00961DA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N/A</w:t>
            </w:r>
          </w:p>
        </w:tc>
      </w:tr>
      <w:tr w:rsidR="00F34E65" w14:paraId="1F50EFB4" w14:textId="77777777" w:rsidTr="0005565E">
        <w:trPr>
          <w:jc w:val="center"/>
        </w:trPr>
        <w:tc>
          <w:tcPr>
            <w:tcW w:w="4855" w:type="dxa"/>
          </w:tcPr>
          <w:p w14:paraId="0443F900" w14:textId="324239EE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34E65">
              <w:rPr>
                <w:b/>
                <w:bCs/>
                <w:color w:val="C45911" w:themeColor="accent2" w:themeShade="BF"/>
                <w:sz w:val="24"/>
                <w:szCs w:val="24"/>
              </w:rPr>
              <w:t>Service Name:</w:t>
            </w:r>
          </w:p>
        </w:tc>
        <w:tc>
          <w:tcPr>
            <w:tcW w:w="5760" w:type="dxa"/>
          </w:tcPr>
          <w:p w14:paraId="3EB42089" w14:textId="555704A4" w:rsidR="00F34E65" w:rsidRDefault="00BB7F5C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Enterprise Indoor Mapping Platform</w:t>
            </w:r>
          </w:p>
        </w:tc>
      </w:tr>
      <w:tr w:rsidR="00F34E65" w14:paraId="4B594356" w14:textId="77777777" w:rsidTr="0005565E">
        <w:trPr>
          <w:jc w:val="center"/>
        </w:trPr>
        <w:tc>
          <w:tcPr>
            <w:tcW w:w="4855" w:type="dxa"/>
          </w:tcPr>
          <w:p w14:paraId="7F088E40" w14:textId="4F9EBF28" w:rsidR="00F34E65" w:rsidRPr="00F34E65" w:rsidRDefault="00F34E65" w:rsidP="00EC2C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Service Description:</w:t>
            </w:r>
          </w:p>
        </w:tc>
        <w:tc>
          <w:tcPr>
            <w:tcW w:w="5760" w:type="dxa"/>
          </w:tcPr>
          <w:p w14:paraId="243A3741" w14:textId="77777777" w:rsidR="000B2658" w:rsidRDefault="00136CCC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Our mapping platform</w:t>
            </w:r>
            <w:r w:rsidR="000B2658">
              <w:rPr>
                <w:b/>
                <w:bCs/>
                <w:color w:val="C45911" w:themeColor="accent2" w:themeShade="BF"/>
                <w:sz w:val="24"/>
                <w:szCs w:val="24"/>
              </w:rPr>
              <w:t xml:space="preserve"> allows Pfizer to visualize important data on a map and that provide actionable insights. The use-cases that our mapping platform aims to power are:</w:t>
            </w:r>
            <w:r w:rsidR="000B2658">
              <w:rPr>
                <w:b/>
                <w:bCs/>
                <w:color w:val="C45911" w:themeColor="accent2" w:themeShade="BF"/>
                <w:sz w:val="24"/>
                <w:szCs w:val="24"/>
              </w:rPr>
              <w:br/>
              <w:t>- Asset tracking</w:t>
            </w:r>
          </w:p>
          <w:p w14:paraId="50E789D4" w14:textId="37D160F9" w:rsidR="00F34E65" w:rsidRDefault="000B265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- wayfinding</w:t>
            </w: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br/>
              <w:t xml:space="preserve">- integration with the </w:t>
            </w:r>
            <w:proofErr w:type="spellStart"/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thingworx</w:t>
            </w:r>
            <w:proofErr w:type="spellEnd"/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 xml:space="preserve"> platform</w:t>
            </w:r>
          </w:p>
          <w:p w14:paraId="0646207E" w14:textId="7CDB0B7C" w:rsidR="000B2658" w:rsidRPr="000B2658" w:rsidRDefault="000B2658" w:rsidP="000B2658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</w:tr>
      <w:tr w:rsidR="00F34E65" w14:paraId="50502BF8" w14:textId="77777777" w:rsidTr="0005565E">
        <w:trPr>
          <w:jc w:val="center"/>
        </w:trPr>
        <w:tc>
          <w:tcPr>
            <w:tcW w:w="4855" w:type="dxa"/>
          </w:tcPr>
          <w:p w14:paraId="69C8D746" w14:textId="77777777" w:rsidR="00522CAA" w:rsidRDefault="00F34E65" w:rsidP="00EC2C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34E65">
              <w:rPr>
                <w:b/>
                <w:bCs/>
                <w:color w:val="C45911" w:themeColor="accent2" w:themeShade="BF"/>
                <w:sz w:val="24"/>
                <w:szCs w:val="24"/>
              </w:rPr>
              <w:t>Service Category:</w:t>
            </w:r>
          </w:p>
          <w:p w14:paraId="77DFF091" w14:textId="77777777" w:rsidR="00522CAA" w:rsidRPr="00522CAA" w:rsidRDefault="00522CAA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522CAA">
              <w:rPr>
                <w:b/>
                <w:bCs/>
                <w:color w:val="C45911" w:themeColor="accent2" w:themeShade="BF"/>
              </w:rPr>
              <w:t>Infrastructure Hosting</w:t>
            </w:r>
          </w:p>
          <w:p w14:paraId="0F7DF893" w14:textId="77777777" w:rsidR="00522CAA" w:rsidRPr="00522CAA" w:rsidRDefault="00522CAA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22CAA">
              <w:rPr>
                <w:b/>
                <w:bCs/>
                <w:color w:val="C45911" w:themeColor="accent2" w:themeShade="BF"/>
              </w:rPr>
              <w:t>Infrastructure as a Service (</w:t>
            </w:r>
            <w:proofErr w:type="spellStart"/>
            <w:r w:rsidRPr="00522CAA">
              <w:rPr>
                <w:b/>
                <w:bCs/>
                <w:color w:val="C45911" w:themeColor="accent2" w:themeShade="BF"/>
              </w:rPr>
              <w:t>Iaas</w:t>
            </w:r>
            <w:proofErr w:type="spellEnd"/>
            <w:r w:rsidRPr="00522CAA">
              <w:rPr>
                <w:b/>
                <w:bCs/>
                <w:color w:val="C45911" w:themeColor="accent2" w:themeShade="BF"/>
              </w:rPr>
              <w:t>)</w:t>
            </w:r>
          </w:p>
          <w:p w14:paraId="49635E53" w14:textId="77777777" w:rsidR="00522CAA" w:rsidRPr="00522CAA" w:rsidRDefault="00522CAA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22CAA">
              <w:rPr>
                <w:b/>
                <w:bCs/>
                <w:color w:val="C45911" w:themeColor="accent2" w:themeShade="BF"/>
              </w:rPr>
              <w:t>Platform as a Service (PaaS)</w:t>
            </w:r>
          </w:p>
          <w:p w14:paraId="198E23F9" w14:textId="77777777" w:rsidR="00522CAA" w:rsidRPr="00522CAA" w:rsidRDefault="00522CAA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22CAA">
              <w:rPr>
                <w:b/>
                <w:bCs/>
                <w:color w:val="C45911" w:themeColor="accent2" w:themeShade="BF"/>
              </w:rPr>
              <w:t>Software as Service (SaaS)</w:t>
            </w:r>
          </w:p>
          <w:p w14:paraId="517E7ABE" w14:textId="77777777" w:rsidR="00522CAA" w:rsidRPr="00522CAA" w:rsidRDefault="00522CAA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22CAA">
              <w:rPr>
                <w:b/>
                <w:bCs/>
                <w:color w:val="C45911" w:themeColor="accent2" w:themeShade="BF"/>
              </w:rPr>
              <w:t>Software Development Services</w:t>
            </w:r>
          </w:p>
          <w:p w14:paraId="1BE5861A" w14:textId="77777777" w:rsidR="00522CAA" w:rsidRPr="00522CAA" w:rsidRDefault="00522CAA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22CAA">
              <w:rPr>
                <w:b/>
                <w:bCs/>
                <w:color w:val="C45911" w:themeColor="accent2" w:themeShade="BF"/>
              </w:rPr>
              <w:t>Application Support Services</w:t>
            </w:r>
          </w:p>
          <w:p w14:paraId="3A79119C" w14:textId="6187E3EF" w:rsidR="00522CAA" w:rsidRPr="00522CAA" w:rsidRDefault="00522CAA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522CAA">
              <w:rPr>
                <w:b/>
                <w:bCs/>
                <w:color w:val="C45911" w:themeColor="accent2" w:themeShade="BF"/>
              </w:rPr>
              <w:t>Other (Specify)</w:t>
            </w:r>
          </w:p>
        </w:tc>
        <w:tc>
          <w:tcPr>
            <w:tcW w:w="5760" w:type="dxa"/>
          </w:tcPr>
          <w:p w14:paraId="51A55F91" w14:textId="055FF8C4" w:rsidR="00F34E65" w:rsidRDefault="00B975D6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Software as a Service (SAAS)</w:t>
            </w:r>
          </w:p>
        </w:tc>
      </w:tr>
      <w:tr w:rsidR="00F34E65" w14:paraId="6C615FAC" w14:textId="77777777" w:rsidTr="0005565E">
        <w:trPr>
          <w:jc w:val="center"/>
        </w:trPr>
        <w:tc>
          <w:tcPr>
            <w:tcW w:w="4855" w:type="dxa"/>
          </w:tcPr>
          <w:p w14:paraId="528B5FF5" w14:textId="6EA04CAE" w:rsidR="00F34E65" w:rsidRPr="00F34E65" w:rsidRDefault="00F34E65" w:rsidP="00EC2C8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F34E65">
              <w:rPr>
                <w:b/>
                <w:bCs/>
                <w:color w:val="C45911" w:themeColor="accent2" w:themeShade="BF"/>
                <w:sz w:val="24"/>
                <w:szCs w:val="24"/>
              </w:rPr>
              <w:t>Supplier Location:</w:t>
            </w:r>
          </w:p>
        </w:tc>
        <w:tc>
          <w:tcPr>
            <w:tcW w:w="5760" w:type="dxa"/>
          </w:tcPr>
          <w:p w14:paraId="47ED0EE6" w14:textId="4E6194FC" w:rsidR="00F34E65" w:rsidRDefault="00EC2C89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EC2C89">
              <w:rPr>
                <w:color w:val="2E74B5" w:themeColor="accent5" w:themeShade="BF"/>
                <w:sz w:val="24"/>
                <w:szCs w:val="24"/>
              </w:rPr>
              <w:t>United States of America</w:t>
            </w:r>
          </w:p>
        </w:tc>
      </w:tr>
      <w:tr w:rsidR="00F34E65" w14:paraId="1D6508C6" w14:textId="77777777" w:rsidTr="0005565E">
        <w:trPr>
          <w:jc w:val="center"/>
        </w:trPr>
        <w:tc>
          <w:tcPr>
            <w:tcW w:w="4855" w:type="dxa"/>
          </w:tcPr>
          <w:p w14:paraId="2D095CE2" w14:textId="77777777" w:rsidR="00F34E65" w:rsidRPr="00C67408" w:rsidRDefault="00F34E65" w:rsidP="00F34E6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Certification/Assessment available: (</w:t>
            </w: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  <w:u w:val="single"/>
              </w:rPr>
              <w:t>Select one option from below</w:t>
            </w: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)</w:t>
            </w:r>
          </w:p>
          <w:p w14:paraId="5B3D20DE" w14:textId="77777777" w:rsidR="00F34E65" w:rsidRPr="005E6011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t>SOC 1 Type 1</w:t>
            </w:r>
          </w:p>
          <w:p w14:paraId="5322CB86" w14:textId="77777777" w:rsidR="00F34E65" w:rsidRPr="005E6011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t>SOC 1 Type 2</w:t>
            </w:r>
          </w:p>
          <w:p w14:paraId="78E6BC93" w14:textId="77777777" w:rsidR="00F34E65" w:rsidRPr="005E6011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t>SOC 2 Type 1</w:t>
            </w:r>
          </w:p>
          <w:p w14:paraId="46DD5EFE" w14:textId="77777777" w:rsidR="00F34E65" w:rsidRPr="005E6011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t>SOC 2 Type 2</w:t>
            </w:r>
          </w:p>
          <w:p w14:paraId="35921F66" w14:textId="77777777" w:rsidR="00F34E65" w:rsidRPr="005E6011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t xml:space="preserve">Healthcare Questionnaire (Legacy </w:t>
            </w:r>
            <w:proofErr w:type="spellStart"/>
            <w:r w:rsidRPr="005E6011">
              <w:rPr>
                <w:b/>
                <w:bCs/>
                <w:color w:val="C45911" w:themeColor="accent2" w:themeShade="BF"/>
              </w:rPr>
              <w:t>Cyberfit</w:t>
            </w:r>
            <w:proofErr w:type="spellEnd"/>
            <w:r w:rsidRPr="005E6011">
              <w:rPr>
                <w:b/>
                <w:bCs/>
                <w:color w:val="C45911" w:themeColor="accent2" w:themeShade="BF"/>
              </w:rPr>
              <w:t>)</w:t>
            </w:r>
          </w:p>
          <w:p w14:paraId="41CB5FD3" w14:textId="77777777" w:rsidR="00F34E65" w:rsidRPr="005E6011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t>Supplier Control Assessment (Legacy VCAS)</w:t>
            </w:r>
          </w:p>
          <w:p w14:paraId="3227FE57" w14:textId="77777777" w:rsidR="00F34E65" w:rsidRPr="005E6011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t>ISO 27001</w:t>
            </w:r>
          </w:p>
          <w:p w14:paraId="2725FDE9" w14:textId="15553D36" w:rsidR="00F34E65" w:rsidRPr="00F34E65" w:rsidRDefault="00F34E65" w:rsidP="00A84B3B">
            <w:pPr>
              <w:pStyle w:val="ListParagraph"/>
              <w:numPr>
                <w:ilvl w:val="2"/>
                <w:numId w:val="1"/>
              </w:numPr>
              <w:ind w:left="1410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5E6011">
              <w:rPr>
                <w:b/>
                <w:bCs/>
                <w:color w:val="C45911" w:themeColor="accent2" w:themeShade="BF"/>
              </w:rPr>
              <w:lastRenderedPageBreak/>
              <w:t>Other</w:t>
            </w:r>
          </w:p>
        </w:tc>
        <w:tc>
          <w:tcPr>
            <w:tcW w:w="5760" w:type="dxa"/>
          </w:tcPr>
          <w:p w14:paraId="1237D51B" w14:textId="18B45CFA" w:rsidR="00615D20" w:rsidRPr="00615D20" w:rsidRDefault="00A56270" w:rsidP="00615D20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  <w:lang w:val="en-CA"/>
              </w:rPr>
            </w:pPr>
            <w:ins w:id="0" w:author="David Westgate" w:date="2020-05-18T15:58:00Z">
              <w:r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lastRenderedPageBreak/>
                <w:t>Our hosting infrastructure</w:t>
              </w:r>
            </w:ins>
            <w:r w:rsidR="00615D20" w:rsidRPr="00615D20">
              <w:rPr>
                <w:b/>
                <w:bCs/>
                <w:color w:val="C45911" w:themeColor="accent2" w:themeShade="BF"/>
                <w:sz w:val="24"/>
                <w:szCs w:val="24"/>
                <w:lang w:val="en-CA"/>
              </w:rPr>
              <w:t xml:space="preserve"> provided by Azure </w:t>
            </w:r>
            <w:ins w:id="1" w:author="David Westgate" w:date="2020-05-18T15:58:00Z">
              <w:r w:rsidR="00F2765C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 xml:space="preserve">is </w:t>
              </w:r>
              <w:r w:rsidR="00F2765C" w:rsidRPr="00F2765C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>audited at least annually against SOC 1 (SSAE18, ISAE 3402), SOC 2 (AT Section 101), and SOC 3 standards.</w:t>
              </w:r>
              <w:r w:rsidR="00F2765C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 xml:space="preserve"> </w:t>
              </w:r>
            </w:ins>
            <w:r w:rsidR="00615D20" w:rsidRPr="00615D20">
              <w:rPr>
                <w:b/>
                <w:bCs/>
                <w:color w:val="C45911" w:themeColor="accent2" w:themeShade="BF"/>
                <w:sz w:val="24"/>
                <w:szCs w:val="24"/>
                <w:lang w:val="en-CA"/>
              </w:rPr>
              <w:t xml:space="preserve"> </w:t>
            </w:r>
            <w:ins w:id="2" w:author="David Westgate" w:date="2020-05-18T15:58:00Z">
              <w:r w:rsidR="00F2765C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 xml:space="preserve">While </w:t>
              </w:r>
            </w:ins>
            <w:r w:rsidR="00615D20" w:rsidRPr="00615D20">
              <w:rPr>
                <w:b/>
                <w:bCs/>
                <w:color w:val="C45911" w:themeColor="accent2" w:themeShade="BF"/>
                <w:sz w:val="24"/>
                <w:szCs w:val="24"/>
                <w:lang w:val="en-CA"/>
              </w:rPr>
              <w:t xml:space="preserve">we don't </w:t>
            </w:r>
            <w:ins w:id="3" w:author="David Westgate" w:date="2020-05-18T15:59:00Z">
              <w:r w:rsidR="003A5779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 xml:space="preserve">maintain separate independent </w:t>
              </w:r>
            </w:ins>
            <w:ins w:id="4" w:author="David Westgate" w:date="2020-05-18T16:05:00Z">
              <w:r w:rsidR="008A49B9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>certifications</w:t>
              </w:r>
            </w:ins>
            <w:ins w:id="5" w:author="David Westgate" w:date="2020-05-18T15:59:00Z">
              <w:r w:rsidR="005930C6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 xml:space="preserve">, we follow industry standards and </w:t>
              </w:r>
            </w:ins>
            <w:ins w:id="6" w:author="David Westgate" w:date="2020-05-18T16:00:00Z">
              <w:r w:rsidR="000D6076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 xml:space="preserve">best </w:t>
              </w:r>
            </w:ins>
            <w:ins w:id="7" w:author="David Westgate" w:date="2020-05-18T15:59:00Z">
              <w:r w:rsidR="005930C6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 xml:space="preserve">practices in accordance with Azure’s </w:t>
              </w:r>
            </w:ins>
            <w:ins w:id="8" w:author="David Westgate" w:date="2020-05-18T16:06:00Z">
              <w:r w:rsidR="00EC1216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>documentation</w:t>
              </w:r>
            </w:ins>
            <w:ins w:id="9" w:author="David Westgate" w:date="2020-05-18T16:00:00Z">
              <w:r w:rsidR="001A2D48">
                <w:rPr>
                  <w:b/>
                  <w:bCs/>
                  <w:color w:val="C45911" w:themeColor="accent2" w:themeShade="BF"/>
                  <w:sz w:val="24"/>
                  <w:szCs w:val="24"/>
                  <w:lang w:val="en-CA"/>
                </w:rPr>
                <w:t>.</w:t>
              </w:r>
            </w:ins>
          </w:p>
          <w:p w14:paraId="778AA83C" w14:textId="77777777" w:rsidR="00F34E65" w:rsidRDefault="00F34E65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</w:p>
        </w:tc>
      </w:tr>
      <w:tr w:rsidR="00F34E65" w14:paraId="4F122E8B" w14:textId="77777777" w:rsidTr="0005565E">
        <w:trPr>
          <w:jc w:val="center"/>
        </w:trPr>
        <w:tc>
          <w:tcPr>
            <w:tcW w:w="4855" w:type="dxa"/>
          </w:tcPr>
          <w:p w14:paraId="41DDF11A" w14:textId="15E4B8E8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Certification/Assessment Effective Date (MM-DD-YYYY):</w:t>
            </w:r>
          </w:p>
        </w:tc>
        <w:tc>
          <w:tcPr>
            <w:tcW w:w="5760" w:type="dxa"/>
          </w:tcPr>
          <w:p w14:paraId="7A775559" w14:textId="4FCD545E" w:rsidR="00F34E65" w:rsidRDefault="00961DA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N/A</w:t>
            </w:r>
          </w:p>
        </w:tc>
      </w:tr>
      <w:tr w:rsidR="00F34E65" w14:paraId="639B7D6B" w14:textId="77777777" w:rsidTr="0005565E">
        <w:trPr>
          <w:jc w:val="center"/>
        </w:trPr>
        <w:tc>
          <w:tcPr>
            <w:tcW w:w="4855" w:type="dxa"/>
          </w:tcPr>
          <w:p w14:paraId="23C84A97" w14:textId="4EE4616B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Certification/Assessment Expiration Date (MM-DD-YYYY):</w:t>
            </w:r>
          </w:p>
        </w:tc>
        <w:tc>
          <w:tcPr>
            <w:tcW w:w="5760" w:type="dxa"/>
          </w:tcPr>
          <w:p w14:paraId="55E23F19" w14:textId="22969733" w:rsidR="00F34E65" w:rsidRDefault="00961DA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N/A</w:t>
            </w:r>
          </w:p>
        </w:tc>
      </w:tr>
      <w:tr w:rsidR="00F34E65" w14:paraId="11B4389F" w14:textId="77777777" w:rsidTr="0005565E">
        <w:trPr>
          <w:jc w:val="center"/>
        </w:trPr>
        <w:tc>
          <w:tcPr>
            <w:tcW w:w="4855" w:type="dxa"/>
          </w:tcPr>
          <w:p w14:paraId="36814B44" w14:textId="568FFF09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Service Contact:</w:t>
            </w:r>
          </w:p>
        </w:tc>
        <w:tc>
          <w:tcPr>
            <w:tcW w:w="5760" w:type="dxa"/>
          </w:tcPr>
          <w:p w14:paraId="193141C1" w14:textId="7BED8176" w:rsidR="00F34E65" w:rsidRDefault="00961DA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Jon Barnett</w:t>
            </w:r>
          </w:p>
        </w:tc>
      </w:tr>
      <w:tr w:rsidR="00F34E65" w14:paraId="53B0C7CD" w14:textId="77777777" w:rsidTr="0005565E">
        <w:trPr>
          <w:jc w:val="center"/>
        </w:trPr>
        <w:tc>
          <w:tcPr>
            <w:tcW w:w="4855" w:type="dxa"/>
          </w:tcPr>
          <w:p w14:paraId="49ECE562" w14:textId="635EAE9D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Service Contact E-mail:</w:t>
            </w:r>
          </w:p>
        </w:tc>
        <w:tc>
          <w:tcPr>
            <w:tcW w:w="5760" w:type="dxa"/>
          </w:tcPr>
          <w:p w14:paraId="2028AE3B" w14:textId="651CEE67" w:rsidR="00F34E65" w:rsidRDefault="00961DA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Jon.barnett@inpixon.com</w:t>
            </w:r>
          </w:p>
        </w:tc>
      </w:tr>
      <w:tr w:rsidR="00F34E65" w14:paraId="4D5DE03D" w14:textId="77777777" w:rsidTr="0005565E">
        <w:trPr>
          <w:jc w:val="center"/>
        </w:trPr>
        <w:tc>
          <w:tcPr>
            <w:tcW w:w="4855" w:type="dxa"/>
          </w:tcPr>
          <w:p w14:paraId="0FA48943" w14:textId="082A011D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Pfizer Contact:</w:t>
            </w:r>
          </w:p>
        </w:tc>
        <w:tc>
          <w:tcPr>
            <w:tcW w:w="5760" w:type="dxa"/>
          </w:tcPr>
          <w:p w14:paraId="363293D3" w14:textId="66F61793" w:rsidR="00F34E65" w:rsidRPr="00EC2C89" w:rsidRDefault="00EC2C89" w:rsidP="00F34E65">
            <w:pPr>
              <w:spacing w:line="360" w:lineRule="auto"/>
              <w:rPr>
                <w:b/>
                <w:bCs/>
                <w:i/>
                <w:iCs/>
                <w:color w:val="C45911" w:themeColor="accent2" w:themeShade="BF"/>
                <w:sz w:val="24"/>
                <w:szCs w:val="24"/>
              </w:rPr>
            </w:pPr>
            <w:r w:rsidRPr="00EC2C89">
              <w:rPr>
                <w:color w:val="2E74B5" w:themeColor="accent5" w:themeShade="BF"/>
                <w:sz w:val="24"/>
                <w:szCs w:val="24"/>
              </w:rPr>
              <w:t>Kelly Ronan</w:t>
            </w:r>
          </w:p>
        </w:tc>
      </w:tr>
      <w:tr w:rsidR="00F34E65" w14:paraId="6D722B16" w14:textId="77777777" w:rsidTr="0005565E">
        <w:trPr>
          <w:jc w:val="center"/>
        </w:trPr>
        <w:tc>
          <w:tcPr>
            <w:tcW w:w="4855" w:type="dxa"/>
          </w:tcPr>
          <w:p w14:paraId="25707527" w14:textId="0ADFF99A" w:rsidR="00F34E65" w:rsidRPr="00F34E65" w:rsidRDefault="00F34E65" w:rsidP="00F34E6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>Supplier Division or Department:</w:t>
            </w:r>
          </w:p>
        </w:tc>
        <w:tc>
          <w:tcPr>
            <w:tcW w:w="5760" w:type="dxa"/>
          </w:tcPr>
          <w:p w14:paraId="664B2FB5" w14:textId="48FF5E96" w:rsidR="00F34E65" w:rsidRDefault="00961DA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Enterprise Maps</w:t>
            </w:r>
          </w:p>
        </w:tc>
      </w:tr>
      <w:tr w:rsidR="00F34E65" w14:paraId="52DC9CF7" w14:textId="77777777" w:rsidTr="0005565E">
        <w:trPr>
          <w:jc w:val="center"/>
        </w:trPr>
        <w:tc>
          <w:tcPr>
            <w:tcW w:w="4855" w:type="dxa"/>
          </w:tcPr>
          <w:p w14:paraId="168A6882" w14:textId="39F17D18" w:rsidR="00F34E65" w:rsidRPr="00194E17" w:rsidRDefault="00F34E65" w:rsidP="00F34E6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C67408">
              <w:rPr>
                <w:b/>
                <w:bCs/>
                <w:color w:val="C45911" w:themeColor="accent2" w:themeShade="BF"/>
                <w:sz w:val="24"/>
                <w:szCs w:val="24"/>
              </w:rPr>
              <w:t xml:space="preserve">Service Supporting Information: </w:t>
            </w:r>
            <w:r w:rsidRPr="00F34E65">
              <w:rPr>
                <w:color w:val="C45911" w:themeColor="accent2" w:themeShade="BF"/>
                <w:sz w:val="24"/>
                <w:szCs w:val="24"/>
              </w:rPr>
              <w:t>If supporting documents are available like the certification or assessment reports</w:t>
            </w:r>
            <w:r w:rsidR="00194E17">
              <w:rPr>
                <w:color w:val="C45911" w:themeColor="accent2" w:themeShade="BF"/>
                <w:sz w:val="24"/>
                <w:szCs w:val="24"/>
              </w:rPr>
              <w:t>.</w:t>
            </w:r>
          </w:p>
          <w:p w14:paraId="4FEBE041" w14:textId="56D8102D" w:rsidR="00194E17" w:rsidRPr="00F34E65" w:rsidRDefault="00194E17" w:rsidP="00194E17">
            <w:pPr>
              <w:pStyle w:val="ListParagraph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194E17">
              <w:rPr>
                <w:color w:val="000000" w:themeColor="text1"/>
                <w:sz w:val="24"/>
                <w:szCs w:val="24"/>
              </w:rPr>
              <w:t>* Not mandatory</w:t>
            </w:r>
          </w:p>
        </w:tc>
        <w:tc>
          <w:tcPr>
            <w:tcW w:w="5760" w:type="dxa"/>
          </w:tcPr>
          <w:p w14:paraId="270701CB" w14:textId="66438DDA" w:rsidR="00F34E65" w:rsidRDefault="00961DA8" w:rsidP="00F34E65">
            <w:pPr>
              <w:spacing w:line="360" w:lineRule="auto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>
              <w:rPr>
                <w:b/>
                <w:bCs/>
                <w:color w:val="C45911" w:themeColor="accent2" w:themeShade="BF"/>
                <w:sz w:val="24"/>
                <w:szCs w:val="24"/>
              </w:rPr>
              <w:t>N/A</w:t>
            </w:r>
          </w:p>
        </w:tc>
      </w:tr>
    </w:tbl>
    <w:p w14:paraId="4740317B" w14:textId="722202BB" w:rsidR="00C67408" w:rsidRPr="00F34E65" w:rsidRDefault="00C67408" w:rsidP="00F34E65">
      <w:pPr>
        <w:spacing w:line="360" w:lineRule="auto"/>
        <w:rPr>
          <w:b/>
          <w:bCs/>
          <w:color w:val="C45911" w:themeColor="accent2" w:themeShade="BF"/>
          <w:sz w:val="24"/>
          <w:szCs w:val="24"/>
        </w:rPr>
      </w:pPr>
    </w:p>
    <w:sectPr w:rsidR="00C67408" w:rsidRPr="00F34E65" w:rsidSect="00EC2C8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463B9"/>
    <w:multiLevelType w:val="hybridMultilevel"/>
    <w:tmpl w:val="A26C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1A94"/>
    <w:multiLevelType w:val="hybridMultilevel"/>
    <w:tmpl w:val="2BEED90E"/>
    <w:lvl w:ilvl="0" w:tplc="F500C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A46DC"/>
    <w:multiLevelType w:val="hybridMultilevel"/>
    <w:tmpl w:val="48A4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Westgate">
    <w15:presenceInfo w15:providerId="AD" w15:userId="S::david.westgate@sysorex.com::08ae0205-235d-4737-b3a8-5cd8745fbf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08"/>
    <w:rsid w:val="0005565E"/>
    <w:rsid w:val="000B2658"/>
    <w:rsid w:val="000D6076"/>
    <w:rsid w:val="00136CCC"/>
    <w:rsid w:val="001424A0"/>
    <w:rsid w:val="00194E17"/>
    <w:rsid w:val="001A2D48"/>
    <w:rsid w:val="001D42EB"/>
    <w:rsid w:val="002560E0"/>
    <w:rsid w:val="003A5779"/>
    <w:rsid w:val="003C58F7"/>
    <w:rsid w:val="004B4539"/>
    <w:rsid w:val="0051168E"/>
    <w:rsid w:val="00522CAA"/>
    <w:rsid w:val="005631D7"/>
    <w:rsid w:val="005930C6"/>
    <w:rsid w:val="005E49D8"/>
    <w:rsid w:val="005E6011"/>
    <w:rsid w:val="00615D20"/>
    <w:rsid w:val="007E0C6C"/>
    <w:rsid w:val="008A49B9"/>
    <w:rsid w:val="00961DA8"/>
    <w:rsid w:val="00A56270"/>
    <w:rsid w:val="00A84B3B"/>
    <w:rsid w:val="00B975D6"/>
    <w:rsid w:val="00BB7F5C"/>
    <w:rsid w:val="00BD0D95"/>
    <w:rsid w:val="00C32652"/>
    <w:rsid w:val="00C67408"/>
    <w:rsid w:val="00CA5C77"/>
    <w:rsid w:val="00CB4A2B"/>
    <w:rsid w:val="00DA2B7C"/>
    <w:rsid w:val="00E936F2"/>
    <w:rsid w:val="00EB49F7"/>
    <w:rsid w:val="00EC015B"/>
    <w:rsid w:val="00EC1216"/>
    <w:rsid w:val="00EC2C89"/>
    <w:rsid w:val="00EE741A"/>
    <w:rsid w:val="00F2765C"/>
    <w:rsid w:val="00F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D236"/>
  <w15:chartTrackingRefBased/>
  <w15:docId w15:val="{BD051597-BC53-4739-B7CC-23DCD847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08"/>
    <w:pPr>
      <w:ind w:left="720"/>
      <w:contextualSpacing/>
    </w:pPr>
  </w:style>
  <w:style w:type="table" w:styleId="TableGrid">
    <w:name w:val="Table Grid"/>
    <w:basedOn w:val="TableNormal"/>
    <w:uiPriority w:val="39"/>
    <w:rsid w:val="00F34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2CA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2CA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2CA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2CAA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6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5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2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C8DAFE5E2ED4D9EACFCCFE8A06C57" ma:contentTypeVersion="13" ma:contentTypeDescription="Create a new document." ma:contentTypeScope="" ma:versionID="47cf87a3d5545d57bac4509b2dedeb64">
  <xsd:schema xmlns:xsd="http://www.w3.org/2001/XMLSchema" xmlns:xs="http://www.w3.org/2001/XMLSchema" xmlns:p="http://schemas.microsoft.com/office/2006/metadata/properties" xmlns:ns3="36fdcbb2-e78e-4dce-859f-d4f25e71025d" xmlns:ns4="c3b750fd-8072-417a-add1-24851add14c6" targetNamespace="http://schemas.microsoft.com/office/2006/metadata/properties" ma:root="true" ma:fieldsID="74470443a83f84ffe76584a67cab5977" ns3:_="" ns4:_="">
    <xsd:import namespace="36fdcbb2-e78e-4dce-859f-d4f25e71025d"/>
    <xsd:import namespace="c3b750fd-8072-417a-add1-24851add1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dcbb2-e78e-4dce-859f-d4f25e710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750fd-8072-417a-add1-24851add1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5F960-825B-45F9-A817-0F8C82D0F2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7222F3-947D-4FE9-851D-ED3AF56B4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B66101-B087-4FA6-8E93-FD4656052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dcbb2-e78e-4dce-859f-d4f25e71025d"/>
    <ds:schemaRef ds:uri="c3b750fd-8072-417a-add1-24851add1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Bhavsar, Jalpesh</dc:creator>
  <cp:keywords/>
  <dc:description/>
  <cp:lastModifiedBy>Vinay Iyer</cp:lastModifiedBy>
  <cp:revision>3</cp:revision>
  <dcterms:created xsi:type="dcterms:W3CDTF">2020-05-18T22:06:00Z</dcterms:created>
  <dcterms:modified xsi:type="dcterms:W3CDTF">2020-05-18T22:32:00Z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0x01010093BC8DAFE5E2ED4D9EACFCCFE8A06C57</vt:lpwstr>
  </property>
</Properties>
</file>